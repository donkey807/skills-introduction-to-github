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52E53D">
      <w:pPr>
        <w:keepNext w:val="0"/>
        <w:keepLines w:val="0"/>
        <w:pageBreakBefore w:val="0"/>
        <w:widowControl/>
        <w:tabs>
          <w:tab w:val="left" w:pos="5880"/>
        </w:tabs>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rPr>
        <w:t>题型：单选题                                        章节：第</w:t>
      </w:r>
      <w:r>
        <w:rPr>
          <w:rFonts w:hint="eastAsia" w:ascii="仿宋" w:hAnsi="仿宋" w:eastAsia="仿宋"/>
          <w:color w:val="auto"/>
          <w:sz w:val="24"/>
          <w:szCs w:val="24"/>
          <w:lang w:val="en-US" w:eastAsia="zh-CN"/>
        </w:rPr>
        <w:t>六</w:t>
      </w:r>
      <w:r>
        <w:rPr>
          <w:rFonts w:hint="eastAsia" w:ascii="仿宋" w:hAnsi="仿宋" w:eastAsia="仿宋"/>
          <w:color w:val="auto"/>
          <w:sz w:val="24"/>
          <w:szCs w:val="24"/>
        </w:rPr>
        <w:t>章</w:t>
      </w:r>
    </w:p>
    <w:p w14:paraId="7B568FDC">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eastAsia" w:ascii="仿宋" w:hAnsi="仿宋" w:eastAsia="仿宋"/>
          <w:b/>
          <w:color w:val="auto"/>
          <w:sz w:val="28"/>
          <w:szCs w:val="28"/>
          <w:lang w:val="en-US" w:eastAsia="zh-CN"/>
        </w:rPr>
      </w:pPr>
      <w:r>
        <w:rPr>
          <w:rFonts w:hint="eastAsia" w:ascii="仿宋" w:hAnsi="仿宋" w:eastAsia="仿宋"/>
          <w:b/>
          <w:color w:val="auto"/>
          <w:sz w:val="28"/>
          <w:szCs w:val="28"/>
          <w:lang w:val="en-US" w:eastAsia="zh-CN"/>
        </w:rPr>
        <w:t>第六章 学习法治思想 提升法治素养</w:t>
      </w:r>
    </w:p>
    <w:p w14:paraId="24902249">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1.（  B ）是法律区别于道德规范、宗教规范、风俗习惯等其他社会规范的重要特征。</w:t>
      </w:r>
    </w:p>
    <w:p w14:paraId="4DCD3EA5">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A.法律是统治阶级意志的体现     </w:t>
      </w:r>
    </w:p>
    <w:p w14:paraId="3CF6C9D7">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B.法律具有国家强制性          </w:t>
      </w:r>
    </w:p>
    <w:p w14:paraId="4BBC771C">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C.法律由社会物质生活条件决定      </w:t>
      </w:r>
    </w:p>
    <w:p w14:paraId="3F6858FE">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D.法律是历史发展规律和自然规律的反映</w:t>
      </w:r>
    </w:p>
    <w:p w14:paraId="681DBC40">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2.法律不是从来就有的，也不是永恒存在的，法律发展史上最早出现法律的社会形态是（ C   ）。</w:t>
      </w:r>
    </w:p>
    <w:p w14:paraId="4C114BF0">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A.原始社会      B.封建社会       C.奴隶社会      D.资本主义社会 </w:t>
      </w:r>
    </w:p>
    <w:p w14:paraId="580006FA">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highlight w:val="red"/>
          <w:lang w:val="en-US" w:eastAsia="zh-CN"/>
          <w:rPrChange w:id="0" w:author="累了就睡吧" w:date="2024-12-18T14:33:32Z">
            <w:rPr>
              <w:rFonts w:hint="eastAsia" w:ascii="仿宋" w:hAnsi="仿宋" w:eastAsia="仿宋"/>
              <w:color w:val="auto"/>
              <w:sz w:val="24"/>
              <w:szCs w:val="24"/>
              <w:lang w:val="en-US" w:eastAsia="zh-CN"/>
            </w:rPr>
          </w:rPrChange>
        </w:rPr>
      </w:pPr>
      <w:r>
        <w:rPr>
          <w:rFonts w:hint="eastAsia" w:ascii="仿宋" w:hAnsi="仿宋" w:eastAsia="仿宋"/>
          <w:color w:val="auto"/>
          <w:sz w:val="24"/>
          <w:szCs w:val="24"/>
          <w:lang w:val="en-US" w:eastAsia="zh-CN"/>
        </w:rPr>
        <w:t>3.</w:t>
      </w:r>
      <w:r>
        <w:rPr>
          <w:rFonts w:hint="eastAsia" w:ascii="仿宋" w:hAnsi="仿宋" w:eastAsia="仿宋"/>
          <w:color w:val="auto"/>
          <w:sz w:val="24"/>
          <w:szCs w:val="24"/>
          <w:highlight w:val="red"/>
          <w:lang w:val="en-US" w:eastAsia="zh-CN"/>
          <w:rPrChange w:id="1" w:author="累了就睡吧" w:date="2024-12-18T14:33:32Z">
            <w:rPr>
              <w:rFonts w:hint="eastAsia" w:ascii="仿宋" w:hAnsi="仿宋" w:eastAsia="仿宋"/>
              <w:color w:val="auto"/>
              <w:sz w:val="24"/>
              <w:szCs w:val="24"/>
              <w:lang w:val="en-US" w:eastAsia="zh-CN"/>
            </w:rPr>
          </w:rPrChange>
        </w:rPr>
        <w:t>根据宪法规定，全国人民代表大会及其常务委员会行使国家立法权。（ B  ）有权根据宪法和法律制定行政法规。</w:t>
      </w:r>
    </w:p>
    <w:p w14:paraId="51A5E6C8">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A.全国人大及其常委会            B.国务院</w:t>
      </w:r>
    </w:p>
    <w:p w14:paraId="4456E52F">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C.地方各级立法机关              D.中央军委</w:t>
      </w:r>
    </w:p>
    <w:p w14:paraId="18DA51B5">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4</w:t>
      </w:r>
      <w:r>
        <w:rPr>
          <w:rFonts w:hint="eastAsia" w:ascii="仿宋" w:hAnsi="仿宋" w:eastAsia="仿宋"/>
          <w:color w:val="auto"/>
          <w:sz w:val="24"/>
          <w:szCs w:val="24"/>
          <w:highlight w:val="red"/>
          <w:lang w:val="en-US" w:eastAsia="zh-CN"/>
          <w:rPrChange w:id="2" w:author="累了就睡吧" w:date="2024-12-18T14:33:45Z">
            <w:rPr>
              <w:rFonts w:hint="eastAsia" w:ascii="仿宋" w:hAnsi="仿宋" w:eastAsia="仿宋"/>
              <w:color w:val="auto"/>
              <w:sz w:val="24"/>
              <w:szCs w:val="24"/>
              <w:lang w:val="en-US" w:eastAsia="zh-CN"/>
            </w:rPr>
          </w:rPrChange>
        </w:rPr>
        <w:t>.2020年11月，习近平在中央全面依法治国工作会议上的重要讲话中，用“（  D  ）坚持”对全面依法治国进行了系统阐释、部署。</w:t>
      </w:r>
    </w:p>
    <w:p w14:paraId="235C7EAA">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A.八个          B.九个          C.十个         D.十一个</w:t>
      </w:r>
    </w:p>
    <w:p w14:paraId="3104F175">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5.行政执法是法律实施和实现的重要环节，必须坚持合法性、合理性、信赖保护、效率等基本原则。我国大部分法律法规都是由（B）执行的。  </w:t>
      </w:r>
    </w:p>
    <w:p w14:paraId="36CB46FF">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bookmarkStart w:id="0" w:name="_Hlk514684184"/>
      <w:r>
        <w:rPr>
          <w:rFonts w:hint="eastAsia" w:ascii="仿宋" w:hAnsi="仿宋" w:eastAsia="仿宋"/>
          <w:color w:val="auto"/>
          <w:sz w:val="24"/>
          <w:szCs w:val="24"/>
          <w:lang w:val="en-US" w:eastAsia="zh-CN"/>
        </w:rPr>
        <w:t>A.立法机关  B.行政机关  C.司法机关   D.社会团体</w:t>
      </w:r>
    </w:p>
    <w:bookmarkEnd w:id="0"/>
    <w:p w14:paraId="50D04313">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6</w:t>
      </w:r>
      <w:bookmarkStart w:id="1" w:name="_Hlk515142507"/>
      <w:r>
        <w:rPr>
          <w:rFonts w:hint="eastAsia" w:ascii="仿宋" w:hAnsi="仿宋" w:eastAsia="仿宋"/>
          <w:color w:val="auto"/>
          <w:sz w:val="24"/>
          <w:szCs w:val="24"/>
          <w:lang w:val="en-US" w:eastAsia="zh-CN"/>
        </w:rPr>
        <w:t>.习近平法治思想从全面依法治国的政治方向、战略地位、工作布局、主要任务、重大关系、重要保障等方面提出了一系列新理念新观点新论断，其中，有关（A） 深刻回答全面依法治国由谁领导、依靠谁、走什么道路等大是大非问题，指明了中国特色社会主义法治的前进方向。</w:t>
      </w:r>
    </w:p>
    <w:p w14:paraId="347FF810">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A.政治方向 B.战略地位 C.工作布局 D.主要任务</w:t>
      </w:r>
    </w:p>
    <w:p w14:paraId="372F3F1D">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7.（C</w:t>
      </w:r>
      <w:r>
        <w:rPr>
          <w:rFonts w:hint="eastAsia" w:ascii="仿宋" w:hAnsi="仿宋" w:eastAsia="仿宋"/>
          <w:color w:val="auto"/>
          <w:sz w:val="24"/>
          <w:szCs w:val="24"/>
          <w:highlight w:val="red"/>
          <w:lang w:val="en-US" w:eastAsia="zh-CN"/>
          <w:rPrChange w:id="3" w:author="累了就睡吧" w:date="2024-12-18T14:35:34Z">
            <w:rPr>
              <w:rFonts w:hint="eastAsia" w:ascii="仿宋" w:hAnsi="仿宋" w:eastAsia="仿宋"/>
              <w:color w:val="auto"/>
              <w:sz w:val="24"/>
              <w:szCs w:val="24"/>
              <w:lang w:val="en-US" w:eastAsia="zh-CN"/>
            </w:rPr>
          </w:rPrChange>
        </w:rPr>
        <w:t>）是中国特色社会主义法治之魂，是我们的法治同西方资本主义国家的法治最大的区别</w:t>
      </w:r>
      <w:r>
        <w:rPr>
          <w:rFonts w:hint="eastAsia" w:ascii="仿宋" w:hAnsi="仿宋" w:eastAsia="仿宋"/>
          <w:color w:val="auto"/>
          <w:sz w:val="24"/>
          <w:szCs w:val="24"/>
          <w:lang w:val="en-US" w:eastAsia="zh-CN"/>
        </w:rPr>
        <w:t xml:space="preserve">。  </w:t>
      </w:r>
    </w:p>
    <w:p w14:paraId="527F7EFD">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A.人民当家作主  B.科学立法  C.党的领导  D.</w:t>
      </w:r>
      <w:bookmarkEnd w:id="1"/>
      <w:r>
        <w:rPr>
          <w:rFonts w:hint="eastAsia" w:ascii="仿宋" w:hAnsi="仿宋" w:eastAsia="仿宋"/>
          <w:color w:val="auto"/>
          <w:sz w:val="24"/>
          <w:szCs w:val="24"/>
          <w:lang w:val="en-US" w:eastAsia="zh-CN"/>
        </w:rPr>
        <w:t>公正司法</w:t>
      </w:r>
    </w:p>
    <w:p w14:paraId="01909EE5">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8.（ D ）是中国特色社会主义法治体系的前提，是法治国家、法治政府、法治社会的制度基础。</w:t>
      </w:r>
    </w:p>
    <w:p w14:paraId="79D3E3CD">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A.完善的党内法规体系B.严密的法治监督体系C.高效的法治实施体系D.完备的法律规范体系</w:t>
      </w:r>
    </w:p>
    <w:p w14:paraId="22498471">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9.</w:t>
      </w:r>
      <w:r>
        <w:rPr>
          <w:rFonts w:hint="eastAsia" w:ascii="仿宋" w:hAnsi="仿宋" w:eastAsia="仿宋"/>
          <w:color w:val="auto"/>
          <w:sz w:val="24"/>
          <w:szCs w:val="24"/>
          <w:highlight w:val="red"/>
          <w:lang w:val="en-US" w:eastAsia="zh-CN"/>
          <w:rPrChange w:id="4" w:author="累了就睡吧" w:date="2024-12-18T14:43:05Z">
            <w:rPr>
              <w:rFonts w:hint="eastAsia" w:ascii="仿宋" w:hAnsi="仿宋" w:eastAsia="仿宋"/>
              <w:color w:val="auto"/>
              <w:sz w:val="24"/>
              <w:szCs w:val="24"/>
              <w:lang w:val="en-US" w:eastAsia="zh-CN"/>
            </w:rPr>
          </w:rPrChange>
        </w:rPr>
        <w:t>全面依法治国是一个系统工程，要整体谋划，更加注重系统性、整体性、协同性。（ A ）是法治建设的目标。</w:t>
      </w:r>
    </w:p>
    <w:p w14:paraId="17A90B26">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w:t>
      </w:r>
      <w:r>
        <w:rPr>
          <w:rFonts w:hint="eastAsia" w:ascii="仿宋" w:hAnsi="仿宋" w:eastAsia="仿宋"/>
          <w:color w:val="0000FF"/>
          <w:sz w:val="24"/>
          <w:szCs w:val="24"/>
          <w:lang w:val="en-US" w:eastAsia="zh-CN"/>
          <w:rPrChange w:id="5" w:author="累了就睡吧" w:date="2024-12-18T14:43:13Z">
            <w:rPr>
              <w:rFonts w:hint="eastAsia" w:ascii="仿宋" w:hAnsi="仿宋" w:eastAsia="仿宋"/>
              <w:color w:val="auto"/>
              <w:sz w:val="24"/>
              <w:szCs w:val="24"/>
              <w:lang w:val="en-US" w:eastAsia="zh-CN"/>
            </w:rPr>
          </w:rPrChange>
        </w:rPr>
        <w:t>法治国家</w:t>
      </w:r>
      <w:r>
        <w:rPr>
          <w:rFonts w:hint="eastAsia" w:ascii="仿宋" w:hAnsi="仿宋" w:eastAsia="仿宋"/>
          <w:color w:val="auto"/>
          <w:sz w:val="24"/>
          <w:szCs w:val="24"/>
          <w:lang w:val="en-US" w:eastAsia="zh-CN"/>
        </w:rPr>
        <w:t xml:space="preserve">  B.法治政府  C.</w:t>
      </w:r>
      <w:r>
        <w:rPr>
          <w:rFonts w:hint="eastAsia" w:ascii="仿宋" w:hAnsi="仿宋" w:eastAsia="仿宋"/>
          <w:color w:val="0000FF"/>
          <w:sz w:val="24"/>
          <w:szCs w:val="24"/>
          <w:lang w:val="en-US" w:eastAsia="zh-CN"/>
          <w:rPrChange w:id="6" w:author="累了就睡吧" w:date="2024-12-18T14:43:10Z">
            <w:rPr>
              <w:rFonts w:hint="eastAsia" w:ascii="仿宋" w:hAnsi="仿宋" w:eastAsia="仿宋"/>
              <w:color w:val="auto"/>
              <w:sz w:val="24"/>
              <w:szCs w:val="24"/>
              <w:lang w:val="en-US" w:eastAsia="zh-CN"/>
            </w:rPr>
          </w:rPrChange>
        </w:rPr>
        <w:t xml:space="preserve">法治社会 </w:t>
      </w:r>
      <w:r>
        <w:rPr>
          <w:rFonts w:hint="eastAsia" w:ascii="仿宋" w:hAnsi="仿宋" w:eastAsia="仿宋"/>
          <w:color w:val="auto"/>
          <w:sz w:val="24"/>
          <w:szCs w:val="24"/>
          <w:lang w:val="en-US" w:eastAsia="zh-CN"/>
        </w:rPr>
        <w:t xml:space="preserve"> D.法治理论</w:t>
      </w:r>
    </w:p>
    <w:p w14:paraId="68694146">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10.</w:t>
      </w:r>
      <w:r>
        <w:rPr>
          <w:rFonts w:hint="eastAsia" w:ascii="仿宋" w:hAnsi="仿宋" w:eastAsia="仿宋"/>
          <w:color w:val="auto"/>
          <w:sz w:val="24"/>
          <w:szCs w:val="24"/>
          <w:highlight w:val="red"/>
          <w:lang w:val="en-US" w:eastAsia="zh-CN"/>
          <w:rPrChange w:id="7" w:author="累了就睡吧" w:date="2024-12-18T14:43:42Z">
            <w:rPr>
              <w:rFonts w:hint="eastAsia" w:ascii="仿宋" w:hAnsi="仿宋" w:eastAsia="仿宋"/>
              <w:color w:val="auto"/>
              <w:sz w:val="24"/>
              <w:szCs w:val="24"/>
              <w:lang w:val="en-US" w:eastAsia="zh-CN"/>
            </w:rPr>
          </w:rPrChange>
        </w:rPr>
        <w:t>推进全面依法治国，（  B ） 建设是重点任务和主体工程，对法治国家、法治社会建设具有示范带动作用。</w:t>
      </w:r>
    </w:p>
    <w:p w14:paraId="75D2E08B">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A.法治国家  B.法治政府  C.法治社会  D.法治理论</w:t>
      </w:r>
    </w:p>
    <w:p w14:paraId="22B9198C">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11.习近平指出，人民群众对立法的期盼，已经不是有没有，而是好不好、管不管用、能不能解决实际问题；不是什么法都能治国，不是什么法都能治好国；越是强调法治，越是要提高立法质量。这说明（ A  ）是全面依法治国的前提。</w:t>
      </w:r>
    </w:p>
    <w:p w14:paraId="6F0FBEE2">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A.科学立法  B.严格执法 C.公正司法  D.全民守法</w:t>
      </w:r>
    </w:p>
    <w:p w14:paraId="47912B6A">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12.培根说，一次不公正的审判，其恶果甚至超过十次犯罪。因为犯罪虽是无视法律——好比污染了水流，而不公正的审判则毁坏法律——好比污染了水源。这说明（C ）是维护社会公平正义的最后一道防线。</w:t>
      </w:r>
    </w:p>
    <w:p w14:paraId="1D068A00">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A.科学立法  B.严格执法  C.公正司法  D.全民守法</w:t>
      </w:r>
    </w:p>
    <w:p w14:paraId="259C3787">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13.2018年3月11日通过的《中华人民共和国宪法修正案》关于宪法第三条第三款中人民代表大会产生的国家机关增加的内容是（ B ）。</w:t>
      </w:r>
    </w:p>
    <w:p w14:paraId="7A6CFA5F">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bookmarkStart w:id="2" w:name="_Hlk515143284"/>
      <w:r>
        <w:rPr>
          <w:rFonts w:hint="eastAsia" w:ascii="仿宋" w:hAnsi="仿宋" w:eastAsia="仿宋"/>
          <w:color w:val="auto"/>
          <w:sz w:val="24"/>
          <w:szCs w:val="24"/>
          <w:lang w:val="en-US" w:eastAsia="zh-CN"/>
        </w:rPr>
        <w:t>A.行政机关        B.监察机关        C.审判机关        D.检察机关</w:t>
      </w:r>
    </w:p>
    <w:bookmarkEnd w:id="2"/>
    <w:p w14:paraId="56213E2C">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14.法治思维与人治思维的分水岭在于（ B   ）。</w:t>
      </w:r>
    </w:p>
    <w:p w14:paraId="54143D8D">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A.有没有法律或者法律的多寡与好坏</w:t>
      </w:r>
    </w:p>
    <w:p w14:paraId="3EE81108">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B.最高的权威究竟是法律还是个人</w:t>
      </w:r>
    </w:p>
    <w:p w14:paraId="7D8267FE">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C.是否强调集思广益</w:t>
      </w:r>
    </w:p>
    <w:p w14:paraId="3E6D7AF5">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D.是否注重领导人的个人魅力、德行和才智</w:t>
      </w:r>
    </w:p>
    <w:p w14:paraId="6E9F7506">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15.“正义不应缺席，也不应迟到，迟到的正义是有瑕疵的正义”。这话说的是程序的（ D   ）。</w:t>
      </w:r>
    </w:p>
    <w:p w14:paraId="4C40CD6D">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A.合法性        B.参与性       C.公开性         D.时限性</w:t>
      </w:r>
    </w:p>
    <w:p w14:paraId="2CC8D7CB">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16.（ A  ）是社会主义法治观念的核心要求和建设社会主义法治国家的前提条件。</w:t>
      </w:r>
    </w:p>
    <w:p w14:paraId="380928D9">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A.尊重和维护法律权威             B.学习和掌握基本的法律知识    </w:t>
      </w:r>
    </w:p>
    <w:p w14:paraId="317BE94D">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C.养成守法习惯                   D.参与立法讨论和依法行使监督权</w:t>
      </w:r>
    </w:p>
    <w:p w14:paraId="16946E65">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17.甲在某服装店挑选毛衣，店员向甲推荐了一款。甲试穿后觉得不合适，便脱下来要走，店主却强迫甲买下了这件毛衣。店主的这一行为侵犯了甲的（D ）。 </w:t>
      </w:r>
    </w:p>
    <w:p w14:paraId="49D546B5">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A.财产安全权 B.损害求偿权 C.维护尊严权 D.选择商品自主权</w:t>
      </w:r>
    </w:p>
    <w:p w14:paraId="22CE8C15">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18.甲研制出了一种汽车节油的新方法。对这项发明，甲可以享有（C ）。 </w:t>
      </w:r>
    </w:p>
    <w:p w14:paraId="76E04ABB">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A.版权 B.著作权 C.专利权 D.商标权</w:t>
      </w:r>
    </w:p>
    <w:p w14:paraId="736C953E">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highlight w:val="red"/>
          <w:lang w:val="en-US" w:eastAsia="zh-CN"/>
          <w:rPrChange w:id="8" w:author="累了就睡吧" w:date="2024-12-18T14:47:43Z">
            <w:rPr>
              <w:rFonts w:hint="eastAsia" w:ascii="仿宋" w:hAnsi="仿宋" w:eastAsia="仿宋"/>
              <w:color w:val="auto"/>
              <w:sz w:val="24"/>
              <w:szCs w:val="24"/>
              <w:lang w:val="en-US" w:eastAsia="zh-CN"/>
            </w:rPr>
          </w:rPrChange>
        </w:rPr>
      </w:pPr>
      <w:r>
        <w:rPr>
          <w:rFonts w:hint="eastAsia" w:ascii="仿宋" w:hAnsi="仿宋" w:eastAsia="仿宋"/>
          <w:color w:val="auto"/>
          <w:sz w:val="24"/>
          <w:szCs w:val="24"/>
          <w:lang w:val="en-US" w:eastAsia="zh-CN"/>
        </w:rPr>
        <w:t>19.</w:t>
      </w:r>
      <w:r>
        <w:rPr>
          <w:rFonts w:hint="eastAsia" w:ascii="仿宋" w:hAnsi="仿宋" w:eastAsia="仿宋"/>
          <w:color w:val="auto"/>
          <w:sz w:val="24"/>
          <w:szCs w:val="24"/>
          <w:highlight w:val="red"/>
          <w:lang w:val="en-US" w:eastAsia="zh-CN"/>
          <w:rPrChange w:id="9" w:author="累了就睡吧" w:date="2024-12-18T14:47:43Z">
            <w:rPr>
              <w:rFonts w:hint="eastAsia" w:ascii="仿宋" w:hAnsi="仿宋" w:eastAsia="仿宋"/>
              <w:color w:val="auto"/>
              <w:sz w:val="24"/>
              <w:szCs w:val="24"/>
              <w:lang w:val="en-US" w:eastAsia="zh-CN"/>
            </w:rPr>
          </w:rPrChange>
        </w:rPr>
        <w:t xml:space="preserve">下列处罚方式中，属于治安管理处罚的是（A ）。 </w:t>
      </w:r>
    </w:p>
    <w:p w14:paraId="2B06FB71">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A.罚款 B.罚金 C.拘役 D.剥夺政治权利</w:t>
      </w:r>
    </w:p>
    <w:p w14:paraId="4204FF65">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20.我国宪法规定了“法律面前一律平等”的宪法原则，这一原则针对的主体是 </w:t>
      </w:r>
    </w:p>
    <w:p w14:paraId="15867F85">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 B）。 </w:t>
      </w:r>
    </w:p>
    <w:p w14:paraId="02437FFF">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A.人民 B.公民 C.选民 D.居民 </w:t>
      </w:r>
    </w:p>
    <w:p w14:paraId="4298EA95">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21．《中华人民共和国宪法》规定，我国的政权组织形式是（D ） 。</w:t>
      </w:r>
    </w:p>
    <w:p w14:paraId="0601CA51">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A.共和制 B.民主集中制 C.人民代表制 D.人民代表大会制</w:t>
      </w:r>
    </w:p>
    <w:p w14:paraId="35B1CA62">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22.下列选项中，对于“公民在法律面前一律平等”理解错误的是（D ）。 </w:t>
      </w:r>
    </w:p>
    <w:p w14:paraId="7C3FFCFB">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A.任何公民都平等地享有宪法和法律规定的权利 </w:t>
      </w:r>
    </w:p>
    <w:p w14:paraId="25826491">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B.任何公民都平等地履行宪法和法律规定的义务 </w:t>
      </w:r>
    </w:p>
    <w:p w14:paraId="6319CB48">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C.任何组织和个人的违法行为都必须依法受到追究 </w:t>
      </w:r>
    </w:p>
    <w:p w14:paraId="02BF1942">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D.允许有少部分不受法律约束的特殊公民</w:t>
      </w:r>
    </w:p>
    <w:p w14:paraId="63FE94E7">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22.关于我国的人民代表大会制度，表述错误的是（B）。</w:t>
      </w:r>
    </w:p>
    <w:p w14:paraId="706C3C82">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A.是我国根本的政治制度  B.是我国基本的经济制度  </w:t>
      </w:r>
    </w:p>
    <w:p w14:paraId="114AFBC3">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C.人民行使国家权力的机关是全国人民代表大会和地方各级人民代表大会</w:t>
      </w:r>
    </w:p>
    <w:p w14:paraId="0910C732">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D.国家行政机关、监察机关、审判机关、检察机关由人民代表大会产生，对它负责，受它监督</w:t>
      </w:r>
    </w:p>
    <w:p w14:paraId="6F41D0CE">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23．宪法是国家的根本大法。下列哪个不是我国现行宪法的基本原则（ A ）。</w:t>
      </w:r>
    </w:p>
    <w:p w14:paraId="425FBFD6">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A.三权分立原则</w:t>
      </w:r>
      <w:r>
        <w:rPr>
          <w:rFonts w:hint="eastAsia" w:ascii="仿宋" w:hAnsi="仿宋" w:eastAsia="仿宋"/>
          <w:color w:val="auto"/>
          <w:sz w:val="24"/>
          <w:szCs w:val="24"/>
          <w:lang w:val="en-US" w:eastAsia="zh-CN"/>
        </w:rPr>
        <w:tab/>
      </w:r>
      <w:r>
        <w:rPr>
          <w:rFonts w:hint="eastAsia" w:ascii="仿宋" w:hAnsi="仿宋" w:eastAsia="仿宋"/>
          <w:color w:val="auto"/>
          <w:sz w:val="24"/>
          <w:szCs w:val="24"/>
          <w:lang w:val="en-US" w:eastAsia="zh-CN"/>
        </w:rPr>
        <w:t>B.民主集中制原则  C.人民主权原则  D.法治原则</w:t>
      </w:r>
    </w:p>
    <w:p w14:paraId="502CD7F6">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24.法律的实施包括法律适用和法律执行。其中，法律适用的主体是（A）。</w:t>
      </w:r>
    </w:p>
    <w:p w14:paraId="203DCCDA">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A.司法机关</w:t>
      </w:r>
      <w:ins w:id="10" w:author="累了就睡吧" w:date="2024-12-18T14:51:55Z">
        <w:r>
          <w:rPr>
            <w:rFonts w:hint="eastAsia" w:ascii="仿宋" w:hAnsi="仿宋" w:eastAsia="仿宋"/>
            <w:color w:val="auto"/>
            <w:sz w:val="24"/>
            <w:szCs w:val="24"/>
            <w:lang w:val="en-US" w:eastAsia="zh-CN"/>
          </w:rPr>
          <w:t>（</w:t>
        </w:r>
      </w:ins>
      <w:ins w:id="11" w:author="累了就睡吧" w:date="2024-12-18T14:52:04Z">
        <w:r>
          <w:rPr>
            <w:rFonts w:hint="eastAsia" w:ascii="仿宋" w:hAnsi="仿宋" w:eastAsia="仿宋"/>
            <w:color w:val="auto"/>
            <w:sz w:val="24"/>
            <w:szCs w:val="24"/>
            <w:lang w:val="en-US" w:eastAsia="zh-CN"/>
          </w:rPr>
          <w:t>法院</w:t>
        </w:r>
      </w:ins>
      <w:ins w:id="12" w:author="累了就睡吧" w:date="2024-12-18T14:51:57Z">
        <w:r>
          <w:rPr>
            <w:rFonts w:hint="eastAsia" w:ascii="仿宋" w:hAnsi="仿宋" w:eastAsia="仿宋"/>
            <w:color w:val="auto"/>
            <w:sz w:val="24"/>
            <w:szCs w:val="24"/>
            <w:lang w:val="en-US" w:eastAsia="zh-CN"/>
          </w:rPr>
          <w:t>）</w:t>
        </w:r>
      </w:ins>
      <w:r>
        <w:rPr>
          <w:rFonts w:hint="eastAsia" w:ascii="仿宋" w:hAnsi="仿宋" w:eastAsia="仿宋"/>
          <w:color w:val="auto"/>
          <w:sz w:val="24"/>
          <w:szCs w:val="24"/>
          <w:lang w:val="en-US" w:eastAsia="zh-CN"/>
        </w:rPr>
        <w:t>        B.行政机关      C.立法机关          D.社会团体</w:t>
      </w:r>
    </w:p>
    <w:p w14:paraId="377FA93A">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highlight w:val="red"/>
          <w:lang w:val="en-US" w:eastAsia="zh-CN"/>
          <w:rPrChange w:id="13" w:author="累了就睡吧" w:date="2024-12-18T14:51:42Z">
            <w:rPr>
              <w:rFonts w:hint="eastAsia" w:ascii="仿宋" w:hAnsi="仿宋" w:eastAsia="仿宋"/>
              <w:color w:val="auto"/>
              <w:sz w:val="24"/>
              <w:szCs w:val="24"/>
              <w:lang w:val="en-US" w:eastAsia="zh-CN"/>
            </w:rPr>
          </w:rPrChange>
        </w:rPr>
      </w:pPr>
      <w:r>
        <w:rPr>
          <w:rFonts w:hint="eastAsia" w:ascii="仿宋" w:hAnsi="仿宋" w:eastAsia="仿宋"/>
          <w:color w:val="auto"/>
          <w:sz w:val="24"/>
          <w:szCs w:val="24"/>
          <w:lang w:val="en-US" w:eastAsia="zh-CN"/>
        </w:rPr>
        <w:t>25.</w:t>
      </w:r>
      <w:r>
        <w:rPr>
          <w:rFonts w:hint="eastAsia" w:ascii="仿宋" w:hAnsi="仿宋" w:eastAsia="仿宋"/>
          <w:color w:val="auto"/>
          <w:sz w:val="24"/>
          <w:szCs w:val="24"/>
          <w:highlight w:val="red"/>
          <w:lang w:val="en-US" w:eastAsia="zh-CN"/>
          <w:rPrChange w:id="14" w:author="累了就睡吧" w:date="2024-12-18T14:51:42Z">
            <w:rPr>
              <w:rFonts w:hint="eastAsia" w:ascii="仿宋" w:hAnsi="仿宋" w:eastAsia="仿宋"/>
              <w:color w:val="auto"/>
              <w:sz w:val="24"/>
              <w:szCs w:val="24"/>
              <w:lang w:val="en-US" w:eastAsia="zh-CN"/>
            </w:rPr>
          </w:rPrChange>
        </w:rPr>
        <w:t xml:space="preserve"> 2018年3月11日通过的《中华人民共和国宪法修正案》关于宪法第三十二条确立了（ C ）在国家和政治生活指导地位。</w:t>
      </w:r>
    </w:p>
    <w:p w14:paraId="3EA5E936">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A.改革开放</w:t>
      </w:r>
    </w:p>
    <w:p w14:paraId="000ED89C">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B.邓小平理论</w:t>
      </w:r>
    </w:p>
    <w:p w14:paraId="202B8690">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C.习近平新时代中国特色社会主义思想</w:t>
      </w:r>
    </w:p>
    <w:p w14:paraId="6BD091FA">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D.中国特色社会主义理论</w:t>
      </w:r>
    </w:p>
    <w:p w14:paraId="6B37E1A0">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26.依照我国现行宪法的规定, 制定和修改宪法的国家机关是( A )。  </w:t>
      </w:r>
    </w:p>
    <w:p w14:paraId="3023C078">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A.全国人民代表大会             B.全国人民代表大会常务委员会</w:t>
      </w:r>
    </w:p>
    <w:p w14:paraId="4926A01C">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C.全国人民代表大会法律委员会   D.中共中央</w:t>
      </w:r>
    </w:p>
    <w:p w14:paraId="0883660C">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27.根据我国现行宪法的规定, 中华人民共和国的根本政治制度是( A )。</w:t>
      </w:r>
    </w:p>
    <w:p w14:paraId="28EFAC94">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A.人民代表大会制度     B.人民民主专政制度</w:t>
      </w:r>
    </w:p>
    <w:p w14:paraId="347C3F95">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C.民族区域自治制度    D.社会主义制度</w:t>
      </w:r>
    </w:p>
    <w:p w14:paraId="11ADEF77">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28.依照我国现行宪法的规定, (  D  )享有选举权和被选举权。</w:t>
      </w:r>
    </w:p>
    <w:p w14:paraId="58499EB4">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A.全体公民               B.全体人民</w:t>
      </w:r>
    </w:p>
    <w:p w14:paraId="799328E7">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C.18周岁以上的公民       D.18周岁以上有政治权利的公民</w:t>
      </w:r>
    </w:p>
    <w:p w14:paraId="70E31778">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29.我国《宪法》第三十八条明确规定：“中华人民共和国公民的人格尊严不受侵犯。”关于该条所表现的宪法规范，下列哪一个选项是正确的（ C）。</w:t>
      </w:r>
    </w:p>
    <w:p w14:paraId="3C8B7931">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A.法院在审理公民名誉权时引用宪法判例</w:t>
      </w:r>
    </w:p>
    <w:p w14:paraId="4F54FDAB">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B.法院在审理公民名誉权时直接引用宪法条文</w:t>
      </w:r>
    </w:p>
    <w:p w14:paraId="097FBE01">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C.通过《民法典》中有关规定间接使用</w:t>
      </w:r>
    </w:p>
    <w:p w14:paraId="025B67D8">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D.法院在审理公民名誉权时可以引用与宪法条文冲突法律规范</w:t>
      </w:r>
    </w:p>
    <w:p w14:paraId="2B1ACE4B">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30.宪法的修改，应由全国人民代表大会以全体代表的（　C ）。 </w:t>
      </w:r>
    </w:p>
    <w:p w14:paraId="3CAE9A89">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A.1／5以上的多数通过              B.1／2以上的多数通过</w:t>
      </w:r>
    </w:p>
    <w:p w14:paraId="147808EC">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C.2／3以上的多数通过              D.3／4以上的多数通过</w:t>
      </w:r>
    </w:p>
    <w:p w14:paraId="59EE4EF6">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31.依照我国《宪法》的规定，依法治国首先是（ B ）。 </w:t>
      </w:r>
    </w:p>
    <w:p w14:paraId="3718434C">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A.有法可依、有法必依    B.依宪治国</w:t>
      </w:r>
    </w:p>
    <w:p w14:paraId="6794EE9A">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C.执法必严、违法必究    D.法律面前人人平等</w:t>
      </w:r>
    </w:p>
    <w:p w14:paraId="7D2F14FD">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32.在一国法律体系中居于核心地位、起统率作用的法律是(  A  ) 。 </w:t>
      </w:r>
    </w:p>
    <w:p w14:paraId="4F063073">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A.宪法   </w:t>
      </w:r>
      <w:r>
        <w:rPr>
          <w:rFonts w:hint="eastAsia" w:ascii="仿宋" w:hAnsi="仿宋" w:eastAsia="仿宋"/>
          <w:color w:val="auto"/>
          <w:sz w:val="24"/>
          <w:szCs w:val="24"/>
          <w:lang w:val="en-US" w:eastAsia="zh-CN"/>
        </w:rPr>
        <w:tab/>
      </w:r>
      <w:r>
        <w:rPr>
          <w:rFonts w:hint="eastAsia" w:ascii="仿宋" w:hAnsi="仿宋" w:eastAsia="仿宋"/>
          <w:color w:val="auto"/>
          <w:sz w:val="24"/>
          <w:szCs w:val="24"/>
          <w:lang w:val="en-US" w:eastAsia="zh-CN"/>
        </w:rPr>
        <w:t xml:space="preserve"> </w:t>
      </w:r>
      <w:r>
        <w:rPr>
          <w:rFonts w:hint="eastAsia" w:ascii="仿宋" w:hAnsi="仿宋" w:eastAsia="仿宋"/>
          <w:color w:val="auto"/>
          <w:sz w:val="24"/>
          <w:szCs w:val="24"/>
          <w:lang w:val="en-US" w:eastAsia="zh-CN"/>
        </w:rPr>
        <w:tab/>
      </w:r>
      <w:r>
        <w:rPr>
          <w:rFonts w:hint="eastAsia" w:ascii="仿宋" w:hAnsi="仿宋" w:eastAsia="仿宋"/>
          <w:color w:val="auto"/>
          <w:sz w:val="24"/>
          <w:szCs w:val="24"/>
          <w:lang w:val="en-US" w:eastAsia="zh-CN"/>
        </w:rPr>
        <w:t xml:space="preserve">B.民法       C.刑法  </w:t>
      </w:r>
      <w:r>
        <w:rPr>
          <w:rFonts w:hint="eastAsia" w:ascii="仿宋" w:hAnsi="仿宋" w:eastAsia="仿宋"/>
          <w:color w:val="auto"/>
          <w:sz w:val="24"/>
          <w:szCs w:val="24"/>
          <w:lang w:val="en-US" w:eastAsia="zh-CN"/>
        </w:rPr>
        <w:tab/>
      </w:r>
      <w:r>
        <w:rPr>
          <w:rFonts w:hint="eastAsia" w:ascii="仿宋" w:hAnsi="仿宋" w:eastAsia="仿宋"/>
          <w:color w:val="auto"/>
          <w:sz w:val="24"/>
          <w:szCs w:val="24"/>
          <w:lang w:val="en-US" w:eastAsia="zh-CN"/>
        </w:rPr>
        <w:tab/>
      </w:r>
      <w:r>
        <w:rPr>
          <w:rFonts w:hint="eastAsia" w:ascii="仿宋" w:hAnsi="仿宋" w:eastAsia="仿宋"/>
          <w:color w:val="auto"/>
          <w:sz w:val="24"/>
          <w:szCs w:val="24"/>
          <w:lang w:val="en-US" w:eastAsia="zh-CN"/>
        </w:rPr>
        <w:t xml:space="preserve">D.行政法 </w:t>
      </w:r>
    </w:p>
    <w:p w14:paraId="2D7D66AD">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highlight w:val="red"/>
          <w:lang w:val="en-US" w:eastAsia="zh-CN"/>
          <w:rPrChange w:id="15" w:author="累了就睡吧" w:date="2024-12-18T14:54:33Z">
            <w:rPr>
              <w:rFonts w:hint="eastAsia" w:ascii="仿宋" w:hAnsi="仿宋" w:eastAsia="仿宋"/>
              <w:color w:val="auto"/>
              <w:sz w:val="24"/>
              <w:szCs w:val="24"/>
              <w:lang w:val="en-US" w:eastAsia="zh-CN"/>
            </w:rPr>
          </w:rPrChange>
        </w:rPr>
      </w:pPr>
      <w:r>
        <w:rPr>
          <w:rFonts w:hint="eastAsia" w:ascii="仿宋" w:hAnsi="仿宋" w:eastAsia="仿宋"/>
          <w:color w:val="auto"/>
          <w:sz w:val="24"/>
          <w:szCs w:val="24"/>
          <w:lang w:val="en-US" w:eastAsia="zh-CN"/>
        </w:rPr>
        <w:t>3</w:t>
      </w:r>
      <w:r>
        <w:rPr>
          <w:rFonts w:hint="eastAsia" w:ascii="仿宋" w:hAnsi="仿宋" w:eastAsia="仿宋"/>
          <w:color w:val="auto"/>
          <w:sz w:val="24"/>
          <w:szCs w:val="24"/>
          <w:highlight w:val="red"/>
          <w:lang w:val="en-US" w:eastAsia="zh-CN"/>
          <w:rPrChange w:id="16" w:author="累了就睡吧" w:date="2024-12-18T14:54:33Z">
            <w:rPr>
              <w:rFonts w:hint="eastAsia" w:ascii="仿宋" w:hAnsi="仿宋" w:eastAsia="仿宋"/>
              <w:color w:val="auto"/>
              <w:sz w:val="24"/>
              <w:szCs w:val="24"/>
              <w:lang w:val="en-US" w:eastAsia="zh-CN"/>
            </w:rPr>
          </w:rPrChange>
        </w:rPr>
        <w:t xml:space="preserve">3.我国第一部社会主义类型的宪法是在（ B ）颁布的。 </w:t>
      </w:r>
    </w:p>
    <w:p w14:paraId="1DEB8E06">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A.1949年 </w:t>
      </w:r>
      <w:r>
        <w:rPr>
          <w:rFonts w:hint="eastAsia" w:ascii="仿宋" w:hAnsi="仿宋" w:eastAsia="仿宋"/>
          <w:color w:val="auto"/>
          <w:sz w:val="24"/>
          <w:szCs w:val="24"/>
          <w:lang w:val="en-US" w:eastAsia="zh-CN"/>
        </w:rPr>
        <w:tab/>
      </w:r>
      <w:r>
        <w:rPr>
          <w:rFonts w:hint="eastAsia" w:ascii="仿宋" w:hAnsi="仿宋" w:eastAsia="仿宋"/>
          <w:color w:val="auto"/>
          <w:sz w:val="24"/>
          <w:szCs w:val="24"/>
          <w:lang w:val="en-US" w:eastAsia="zh-CN"/>
        </w:rPr>
        <w:t xml:space="preserve">B.1954年   C.1978年 </w:t>
      </w:r>
      <w:r>
        <w:rPr>
          <w:rFonts w:hint="eastAsia" w:ascii="仿宋" w:hAnsi="仿宋" w:eastAsia="仿宋"/>
          <w:color w:val="auto"/>
          <w:sz w:val="24"/>
          <w:szCs w:val="24"/>
          <w:lang w:val="en-US" w:eastAsia="zh-CN"/>
        </w:rPr>
        <w:tab/>
      </w:r>
      <w:r>
        <w:rPr>
          <w:rFonts w:hint="eastAsia" w:ascii="仿宋" w:hAnsi="仿宋" w:eastAsia="仿宋"/>
          <w:color w:val="auto"/>
          <w:sz w:val="24"/>
          <w:szCs w:val="24"/>
          <w:lang w:val="en-US" w:eastAsia="zh-CN"/>
        </w:rPr>
        <w:tab/>
      </w:r>
      <w:r>
        <w:rPr>
          <w:rFonts w:hint="eastAsia" w:ascii="仿宋" w:hAnsi="仿宋" w:eastAsia="仿宋"/>
          <w:color w:val="auto"/>
          <w:sz w:val="24"/>
          <w:szCs w:val="24"/>
          <w:lang w:val="en-US" w:eastAsia="zh-CN"/>
        </w:rPr>
        <w:t>D.1982年</w:t>
      </w:r>
    </w:p>
    <w:p w14:paraId="2B61975B">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highlight w:val="red"/>
          <w:lang w:val="en-US" w:eastAsia="zh-CN"/>
          <w:rPrChange w:id="17" w:author="累了就睡吧" w:date="2024-12-18T14:54:38Z">
            <w:rPr>
              <w:rFonts w:hint="eastAsia" w:ascii="仿宋" w:hAnsi="仿宋" w:eastAsia="仿宋"/>
              <w:color w:val="auto"/>
              <w:sz w:val="24"/>
              <w:szCs w:val="24"/>
              <w:lang w:val="en-US" w:eastAsia="zh-CN"/>
            </w:rPr>
          </w:rPrChange>
        </w:rPr>
      </w:pPr>
      <w:r>
        <w:rPr>
          <w:rFonts w:hint="eastAsia" w:ascii="仿宋" w:hAnsi="仿宋" w:eastAsia="仿宋"/>
          <w:color w:val="auto"/>
          <w:sz w:val="24"/>
          <w:szCs w:val="24"/>
          <w:highlight w:val="red"/>
          <w:lang w:val="en-US" w:eastAsia="zh-CN"/>
          <w:rPrChange w:id="18" w:author="累了就睡吧" w:date="2024-12-18T14:54:38Z">
            <w:rPr>
              <w:rFonts w:hint="eastAsia" w:ascii="仿宋" w:hAnsi="仿宋" w:eastAsia="仿宋"/>
              <w:color w:val="auto"/>
              <w:sz w:val="24"/>
              <w:szCs w:val="24"/>
              <w:lang w:val="en-US" w:eastAsia="zh-CN"/>
            </w:rPr>
          </w:rPrChange>
        </w:rPr>
        <w:t xml:space="preserve">34.我国目前现行宪法是在（ D ）宪法。 </w:t>
      </w:r>
    </w:p>
    <w:p w14:paraId="68E45D15">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A.1949年 </w:t>
      </w:r>
      <w:r>
        <w:rPr>
          <w:rFonts w:hint="eastAsia" w:ascii="仿宋" w:hAnsi="仿宋" w:eastAsia="仿宋"/>
          <w:color w:val="auto"/>
          <w:sz w:val="24"/>
          <w:szCs w:val="24"/>
          <w:lang w:val="en-US" w:eastAsia="zh-CN"/>
        </w:rPr>
        <w:tab/>
      </w:r>
      <w:r>
        <w:rPr>
          <w:rFonts w:hint="eastAsia" w:ascii="仿宋" w:hAnsi="仿宋" w:eastAsia="仿宋"/>
          <w:color w:val="auto"/>
          <w:sz w:val="24"/>
          <w:szCs w:val="24"/>
          <w:lang w:val="en-US" w:eastAsia="zh-CN"/>
        </w:rPr>
        <w:t xml:space="preserve">B.1954年   C.1978年 </w:t>
      </w:r>
      <w:r>
        <w:rPr>
          <w:rFonts w:hint="eastAsia" w:ascii="仿宋" w:hAnsi="仿宋" w:eastAsia="仿宋"/>
          <w:color w:val="auto"/>
          <w:sz w:val="24"/>
          <w:szCs w:val="24"/>
          <w:lang w:val="en-US" w:eastAsia="zh-CN"/>
        </w:rPr>
        <w:tab/>
      </w:r>
      <w:r>
        <w:rPr>
          <w:rFonts w:hint="eastAsia" w:ascii="仿宋" w:hAnsi="仿宋" w:eastAsia="仿宋"/>
          <w:color w:val="auto"/>
          <w:sz w:val="24"/>
          <w:szCs w:val="24"/>
          <w:lang w:val="en-US" w:eastAsia="zh-CN"/>
        </w:rPr>
        <w:tab/>
      </w:r>
      <w:r>
        <w:rPr>
          <w:rFonts w:hint="eastAsia" w:ascii="仿宋" w:hAnsi="仿宋" w:eastAsia="仿宋"/>
          <w:color w:val="auto"/>
          <w:sz w:val="24"/>
          <w:szCs w:val="24"/>
          <w:lang w:val="en-US" w:eastAsia="zh-CN"/>
        </w:rPr>
        <w:t>D.1982年</w:t>
      </w:r>
    </w:p>
    <w:p w14:paraId="1938EF99">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35.法之所以具有特殊强制性和普遍约束力，在于法是（  C  ）。</w:t>
      </w:r>
    </w:p>
    <w:p w14:paraId="575B2A58">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A.由社会物质生活条件决定的　　 B.上层建筑之一</w:t>
      </w:r>
    </w:p>
    <w:p w14:paraId="3C04F6A7">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C.以国家强制力为后盾的    　　 D.统治阶级意志的体现</w:t>
      </w:r>
    </w:p>
    <w:p w14:paraId="09192304">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36．孟子的弟子问孟子，舜为天子时，若舜的父亲犯法，舜该如何处理？孟子认为，舜既不能以天子之权要求有司枉法，也不能罔顾亲情坐视父亲受刑，正确的处理方式应是放弃天子之位，与父亲一起隐居到偏远地区，对此下列说法正确是（ B）。</w:t>
      </w:r>
    </w:p>
    <w:p w14:paraId="31F85715">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A.情与法的冲突总能找到两全其美的解决方案</w:t>
      </w:r>
    </w:p>
    <w:p w14:paraId="66B07B61">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B.中华传统文化重视伦理和亲情，对当代法治建设具有借鉴意义</w:t>
      </w:r>
    </w:p>
    <w:p w14:paraId="45FC3EEA">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C.孟子方案虽然保全了亲情，但完全未顾及法律</w:t>
      </w:r>
    </w:p>
    <w:p w14:paraId="197EFDD7">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D.孟子方案认为亲情与法律冲突时，可以放弃亲情</w:t>
      </w:r>
    </w:p>
    <w:p w14:paraId="01901D2B">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37.法与政策相比较，法具有下列哪一特点（ C）。</w:t>
      </w:r>
    </w:p>
    <w:p w14:paraId="373D4682">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A.灵活性更强</w:t>
      </w:r>
      <w:r>
        <w:rPr>
          <w:rFonts w:hint="eastAsia" w:ascii="仿宋" w:hAnsi="仿宋" w:eastAsia="仿宋"/>
          <w:color w:val="auto"/>
          <w:sz w:val="24"/>
          <w:szCs w:val="24"/>
          <w:lang w:val="en-US" w:eastAsia="zh-CN"/>
        </w:rPr>
        <w:tab/>
      </w:r>
      <w:r>
        <w:rPr>
          <w:rFonts w:hint="eastAsia" w:ascii="仿宋" w:hAnsi="仿宋" w:eastAsia="仿宋"/>
          <w:color w:val="auto"/>
          <w:sz w:val="24"/>
          <w:szCs w:val="24"/>
          <w:lang w:val="en-US" w:eastAsia="zh-CN"/>
        </w:rPr>
        <w:t>B.具有应变性  C.具有较大稳定性  D.应对性更强</w:t>
      </w:r>
    </w:p>
    <w:p w14:paraId="26549ADF">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38．</w:t>
      </w:r>
      <w:r>
        <w:rPr>
          <w:rFonts w:hint="eastAsia" w:ascii="仿宋" w:hAnsi="仿宋" w:eastAsia="仿宋"/>
          <w:color w:val="auto"/>
          <w:sz w:val="24"/>
          <w:szCs w:val="24"/>
          <w:highlight w:val="red"/>
          <w:lang w:val="en-US" w:eastAsia="zh-CN"/>
          <w:rPrChange w:id="19" w:author="累了就睡吧" w:date="2024-12-18T14:55:25Z">
            <w:rPr>
              <w:rFonts w:hint="eastAsia" w:ascii="仿宋" w:hAnsi="仿宋" w:eastAsia="仿宋"/>
              <w:color w:val="auto"/>
              <w:sz w:val="24"/>
              <w:szCs w:val="24"/>
              <w:lang w:val="en-US" w:eastAsia="zh-CN"/>
            </w:rPr>
          </w:rPrChange>
        </w:rPr>
        <w:t>市场经济是（A ）经济。</w:t>
      </w:r>
    </w:p>
    <w:p w14:paraId="1FE8A4C2">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A.法治化</w:t>
      </w:r>
      <w:r>
        <w:rPr>
          <w:rFonts w:hint="eastAsia" w:ascii="仿宋" w:hAnsi="仿宋" w:eastAsia="仿宋"/>
          <w:color w:val="auto"/>
          <w:sz w:val="24"/>
          <w:szCs w:val="24"/>
          <w:lang w:val="en-US" w:eastAsia="zh-CN"/>
        </w:rPr>
        <w:tab/>
      </w:r>
      <w:r>
        <w:rPr>
          <w:rFonts w:hint="eastAsia" w:ascii="仿宋" w:hAnsi="仿宋" w:eastAsia="仿宋"/>
          <w:color w:val="auto"/>
          <w:sz w:val="24"/>
          <w:szCs w:val="24"/>
          <w:lang w:val="en-US" w:eastAsia="zh-CN"/>
        </w:rPr>
        <w:t>B.行政化  C.指令性  D.计划性</w:t>
      </w:r>
    </w:p>
    <w:p w14:paraId="2425F448">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39.学者们认为，法律不是万能的，其作用是有限的，其理由在于（ B）。</w:t>
      </w:r>
    </w:p>
    <w:p w14:paraId="552E0F3E">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A.法律不重视程序</w:t>
      </w:r>
    </w:p>
    <w:p w14:paraId="00F26DDA">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B.法律调整外在行为，不干预人的思想观念</w:t>
      </w:r>
    </w:p>
    <w:p w14:paraId="75529A2B">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C.法律强调灵活性</w:t>
      </w:r>
    </w:p>
    <w:p w14:paraId="04CC1747">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D.法律不重视效率</w:t>
      </w:r>
    </w:p>
    <w:p w14:paraId="0AC5E961">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40.法律思维是按照法的原理、法律原则和立法精神，分析、解决法律问题的习惯和思想取向。下列选项中，符合我国社会主义法律思维的是（ A ）。 </w:t>
      </w:r>
    </w:p>
    <w:p w14:paraId="6D6593B1">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A.重证据    B.重义务     C.重实体轻程序    D.重程序轻实体</w:t>
      </w:r>
    </w:p>
    <w:p w14:paraId="3078C4B9">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41.有立法权国家机关，依照法定职权和程序制定规范性法律文件的活动，是法律运行的起始性和关键性环节是（ B ）。</w:t>
      </w:r>
    </w:p>
    <w:p w14:paraId="450B6E2B">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A.法律遵守    B.法律制定 　　C.法律执行   D.法律监督</w:t>
      </w:r>
    </w:p>
    <w:p w14:paraId="0CD56A9C">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42.国家机关及其公职人员，在国家和公共事务管理中依据法定职权和程序，贯彻和实施法律的活动是（ B ）。</w:t>
      </w:r>
    </w:p>
    <w:p w14:paraId="3642A723">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A.法律遵守    B.法律执行 　　C.法律制定   D.法律监督</w:t>
      </w:r>
    </w:p>
    <w:p w14:paraId="5B8AEF77">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highlight w:val="red"/>
          <w:lang w:val="en-US" w:eastAsia="zh-CN"/>
          <w:rPrChange w:id="20" w:author="累了就睡吧" w:date="2024-12-18T14:57:35Z">
            <w:rPr>
              <w:rFonts w:hint="eastAsia" w:ascii="仿宋" w:hAnsi="仿宋" w:eastAsia="仿宋"/>
              <w:color w:val="auto"/>
              <w:sz w:val="24"/>
              <w:szCs w:val="24"/>
              <w:lang w:val="en-US" w:eastAsia="zh-CN"/>
            </w:rPr>
          </w:rPrChange>
        </w:rPr>
      </w:pPr>
      <w:r>
        <w:rPr>
          <w:rFonts w:hint="eastAsia" w:ascii="仿宋" w:hAnsi="仿宋" w:eastAsia="仿宋"/>
          <w:color w:val="auto"/>
          <w:sz w:val="24"/>
          <w:szCs w:val="24"/>
          <w:lang w:val="en-US" w:eastAsia="zh-CN"/>
        </w:rPr>
        <w:t>4</w:t>
      </w:r>
      <w:r>
        <w:rPr>
          <w:rFonts w:hint="eastAsia" w:ascii="仿宋" w:hAnsi="仿宋" w:eastAsia="仿宋"/>
          <w:color w:val="auto"/>
          <w:sz w:val="24"/>
          <w:szCs w:val="24"/>
          <w:highlight w:val="red"/>
          <w:lang w:val="en-US" w:eastAsia="zh-CN"/>
          <w:rPrChange w:id="21" w:author="累了就睡吧" w:date="2024-12-18T14:57:35Z">
            <w:rPr>
              <w:rFonts w:hint="eastAsia" w:ascii="仿宋" w:hAnsi="仿宋" w:eastAsia="仿宋"/>
              <w:color w:val="auto"/>
              <w:sz w:val="24"/>
              <w:szCs w:val="24"/>
              <w:lang w:val="en-US" w:eastAsia="zh-CN"/>
            </w:rPr>
          </w:rPrChange>
        </w:rPr>
        <w:t xml:space="preserve">3.国家司法机关及其工作人员按照法律规定的职权和程序，运用法律规范处理具体案件的活动是（ B ）。 </w:t>
      </w:r>
    </w:p>
    <w:p w14:paraId="4EFC9006">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A.法律遵守    B. 法律适用  　　C.法律制定   D.法律监督</w:t>
      </w:r>
    </w:p>
    <w:p w14:paraId="117EBDAB">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44.国家机关、社会组织和公民个人依照法律规定行使权力或权利以及履行职责或义务的活动是（ A ）。 </w:t>
      </w:r>
      <w:bookmarkStart w:id="3" w:name="_GoBack"/>
      <w:bookmarkEnd w:id="3"/>
    </w:p>
    <w:p w14:paraId="680E7612">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A.法律遵守    B.法律适用 　　C.法律制定   D.法律监督</w:t>
      </w:r>
    </w:p>
    <w:p w14:paraId="66F87B3C">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45.调整人们行为的社会规范有许多种类，其中由国家制定或认可，具体规定权利、义务的行为规范是（　C　）。</w:t>
      </w:r>
    </w:p>
    <w:p w14:paraId="0E1B1F98">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A.道德规范     B.宗教规范    C.法律规范    D.纪律规范</w:t>
      </w:r>
    </w:p>
    <w:p w14:paraId="5C631C35">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46.在我国法律体系中，居于核心地位、具有最高法律效力的是（　B　）。</w:t>
      </w:r>
    </w:p>
    <w:p w14:paraId="0020A95D">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A.《中华人民共和国刑法》        B.《中华人民共和国宪法》</w:t>
      </w:r>
    </w:p>
    <w:p w14:paraId="3CAFB5A4">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C.《中华人民共和国立法法》      D.《中华人民共和国民法典》</w:t>
      </w:r>
    </w:p>
    <w:p w14:paraId="28BA24B0">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47.按照法的原理、法律原则和立法精神，分析、解决法律问题的习惯和思想取向，称为（ C ）。</w:t>
      </w:r>
    </w:p>
    <w:p w14:paraId="1A37A23A">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A.法律原则   B.法律精神 　C.法律思维    D.法律意识</w:t>
      </w:r>
    </w:p>
    <w:p w14:paraId="2CE48011">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48.关于法律的产生，下列说法正确的是（ C ）。</w:t>
      </w:r>
    </w:p>
    <w:p w14:paraId="4D0555D2">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A.法是伴随着人类社会的出现而出现的</w:t>
      </w:r>
    </w:p>
    <w:p w14:paraId="4D22E781">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B.原始社会的氏族习惯是法的最早的表现形式</w:t>
      </w:r>
      <w:r>
        <w:rPr>
          <w:rFonts w:hint="eastAsia" w:ascii="仿宋" w:hAnsi="仿宋" w:eastAsia="仿宋"/>
          <w:color w:val="auto"/>
          <w:sz w:val="24"/>
          <w:szCs w:val="24"/>
          <w:lang w:val="en-US" w:eastAsia="zh-CN"/>
        </w:rPr>
        <w:tab/>
      </w:r>
    </w:p>
    <w:p w14:paraId="41944A7E">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C.法是随着私有制、阶级和国家的产生而产生的</w:t>
      </w:r>
    </w:p>
    <w:p w14:paraId="01EE4F9B">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D.法律完全是阶级斗争的产物，而不是出于调整经济关系的需要</w:t>
      </w:r>
    </w:p>
    <w:p w14:paraId="4AAF102A">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49.现代任何社会中，不仅需要有法律这种社会规范，而且还需要有道德、习俗、纪律等其他社会规范。这说明（ D ）。</w:t>
      </w:r>
    </w:p>
    <w:p w14:paraId="106387DC">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A.法律是可有可无的    B.法的作用范围是有限的</w:t>
      </w:r>
    </w:p>
    <w:p w14:paraId="24F91C9A">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C.法自身具有缺陷      D.法只是社会调整方法的一种</w:t>
      </w:r>
    </w:p>
    <w:p w14:paraId="43683E7B">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50.1842年，马克思指出“凡是在法为私人利益制定了法律的地方，它都让私人利益为法制定法律”，这句话揭示和批判了（ A ）。</w:t>
      </w:r>
    </w:p>
    <w:p w14:paraId="219C08BF">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A.剥削阶级法律对私人利益的维护 B. 法律的公平性C.法律的普适性 D.法律的普世性。</w:t>
      </w:r>
    </w:p>
    <w:p w14:paraId="4F9E690D">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51.规定国家制度和社会制度的基本原则，集中表现各种政治力量对比关系，保障公民基本权利和义务的国家根本法是( A )。</w:t>
      </w:r>
    </w:p>
    <w:p w14:paraId="73112BCB">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A.宪法    B.民法典    C.刑法     D.行政法</w:t>
      </w:r>
    </w:p>
    <w:p w14:paraId="4C121F69">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52.下列处罚方式中，哪个属于刑事处罚（B ）。 </w:t>
      </w:r>
    </w:p>
    <w:p w14:paraId="5FD4D68F">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A.罚款 B.罚金 C.警告 D.吊销许可证</w:t>
      </w:r>
    </w:p>
    <w:p w14:paraId="18027F64">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53.下列处罚方式中，哪个属于限制人身自由的行政处罚（C ）。 </w:t>
      </w:r>
    </w:p>
    <w:p w14:paraId="618E5DC7">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A.罚款 B. 吊销许可证C.行政拘留 D.剥夺政治权利</w:t>
      </w:r>
    </w:p>
    <w:p w14:paraId="1C715C60">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54.下列哪个不是封建制法律的基本特征（C ）。</w:t>
      </w:r>
    </w:p>
    <w:p w14:paraId="73CAADAE">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A.确立农民对封建地主的人身依附关系 B.施行封建等级制度C.维护商品经济 D.刑罚严酷</w:t>
      </w:r>
    </w:p>
    <w:p w14:paraId="2306C8E7">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55.下列哪个不是资本主义法律的原则（C ）。</w:t>
      </w:r>
    </w:p>
    <w:p w14:paraId="24806E3C">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A.与资本主义私有制相适应的私有财产神圣不可侵犯原则 B. 与资本主义市场经济相适应的契约自由原则C.与土地私有相适应的人身依附原则 D.与资本主义民主政治相适应的法律面前人人平等原则。</w:t>
      </w:r>
    </w:p>
    <w:p w14:paraId="15A268D2">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56.权利人对其文学、艺术和科学作品依法享有的人身权和财产权，称为（　B　）。 </w:t>
      </w:r>
    </w:p>
    <w:p w14:paraId="45A3E413">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 A.专利权   B.著作权   C.商标权   D.所有权  </w:t>
      </w:r>
    </w:p>
    <w:p w14:paraId="2777727A">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57.“对违法犯罪行为，要敢于揭露、勇于抵制，消除袖手旁观、畏缩不前的恐惧心理，抵制遇事回避的惧法现象。”是（ D   ）的基本要求。</w:t>
      </w:r>
    </w:p>
    <w:p w14:paraId="2A4412A9">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A.信仰法律B.遵守法律C.服从法律D.维护法律</w:t>
      </w:r>
    </w:p>
    <w:p w14:paraId="2ECF1FEB">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58.甲在课间将手机放在桌上，乙打开甲的手机看到甲手机中的加密信息，并将该信息在同学们中广为传播。乙的这一行为可能侵犯了甲的（D ）。 </w:t>
      </w:r>
    </w:p>
    <w:p w14:paraId="303EBDCC">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A.肖像权 B.财产权 C.身份权 D.隐私权</w:t>
      </w:r>
    </w:p>
    <w:p w14:paraId="6D1D4583">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highlight w:val="yellow"/>
          <w:lang w:val="en-US" w:eastAsia="zh-CN"/>
          <w:rPrChange w:id="22" w:author="累了就睡吧" w:date="2024-12-18T15:02:00Z">
            <w:rPr>
              <w:rFonts w:hint="eastAsia" w:ascii="仿宋" w:hAnsi="仿宋" w:eastAsia="仿宋"/>
              <w:color w:val="auto"/>
              <w:sz w:val="24"/>
              <w:szCs w:val="24"/>
              <w:lang w:val="en-US" w:eastAsia="zh-CN"/>
            </w:rPr>
          </w:rPrChange>
        </w:rPr>
      </w:pPr>
      <w:r>
        <w:rPr>
          <w:rFonts w:hint="eastAsia" w:ascii="仿宋" w:hAnsi="仿宋" w:eastAsia="仿宋"/>
          <w:color w:val="auto"/>
          <w:sz w:val="24"/>
          <w:szCs w:val="24"/>
          <w:highlight w:val="yellow"/>
          <w:lang w:val="en-US" w:eastAsia="zh-CN"/>
          <w:rPrChange w:id="23" w:author="累了就睡吧" w:date="2024-12-18T15:02:00Z">
            <w:rPr>
              <w:rFonts w:hint="eastAsia" w:ascii="仿宋" w:hAnsi="仿宋" w:eastAsia="仿宋"/>
              <w:color w:val="auto"/>
              <w:sz w:val="24"/>
              <w:szCs w:val="24"/>
              <w:lang w:val="en-US" w:eastAsia="zh-CN"/>
            </w:rPr>
          </w:rPrChange>
        </w:rPr>
        <w:t xml:space="preserve">59.甲在学校因琐事将乙踢伤。甲的这一行为侵犯了乙的（D ）。 </w:t>
      </w:r>
    </w:p>
    <w:p w14:paraId="46C2886D">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A.生命权 B.身体权 C.身份权 D.健康权</w:t>
      </w:r>
    </w:p>
    <w:p w14:paraId="45ADBF2D">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60.甲将乙在朋友圈发的证件照放在其建立的商业网站上招徕顾客。甲的这一行为侵犯了乙的（D ）。 </w:t>
      </w:r>
    </w:p>
    <w:p w14:paraId="4C0B8D0A">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A.生命权 B.身体权 C.身份权 D.肖像权</w:t>
      </w:r>
    </w:p>
    <w:p w14:paraId="2F78D86F">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61.下列哪一个不属于人身权（D ）。 </w:t>
      </w:r>
    </w:p>
    <w:p w14:paraId="1ACD222C">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A.生命权 B.身体权 C.身份权 D.抵押权</w:t>
      </w:r>
    </w:p>
    <w:p w14:paraId="413EC0C7">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62.下列哪一个不属于财产权（A）。 </w:t>
      </w:r>
    </w:p>
    <w:p w14:paraId="021017E7">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A.生命权 B.质押权 C.留置权 D.抵押权</w:t>
      </w:r>
    </w:p>
    <w:p w14:paraId="36D0F00B">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63.“应当相信法律、信奉法律，树立崇尚法律、信仰法律的牢固观念，增强对法律的信任感、认同感。”是（ A ）的基本要求。</w:t>
      </w:r>
    </w:p>
    <w:p w14:paraId="3F3CEC7D">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A.信仰法律B.遵守法律C.服从法律D.维护法律</w:t>
      </w:r>
    </w:p>
    <w:p w14:paraId="7EBBBB49">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64.下列哪一个不属于诉讼法（ A ）。 </w:t>
      </w:r>
    </w:p>
    <w:p w14:paraId="4743ACF2">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A.民法典 B.民事诉讼法 C.刑事诉讼法 D.行政诉讼法</w:t>
      </w:r>
    </w:p>
    <w:p w14:paraId="4F602AC1">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highlight w:val="red"/>
          <w:lang w:val="en-US" w:eastAsia="zh-CN"/>
          <w:rPrChange w:id="24" w:author="累了就睡吧" w:date="2024-12-18T14:59:11Z">
            <w:rPr>
              <w:rFonts w:hint="eastAsia" w:ascii="仿宋" w:hAnsi="仿宋" w:eastAsia="仿宋"/>
              <w:color w:val="auto"/>
              <w:sz w:val="24"/>
              <w:szCs w:val="24"/>
              <w:lang w:val="en-US" w:eastAsia="zh-CN"/>
            </w:rPr>
          </w:rPrChange>
        </w:rPr>
      </w:pPr>
      <w:r>
        <w:rPr>
          <w:rFonts w:hint="eastAsia" w:ascii="仿宋" w:hAnsi="仿宋" w:eastAsia="仿宋"/>
          <w:color w:val="auto"/>
          <w:sz w:val="24"/>
          <w:szCs w:val="24"/>
          <w:lang w:val="en-US" w:eastAsia="zh-CN"/>
        </w:rPr>
        <w:t>65</w:t>
      </w:r>
      <w:r>
        <w:rPr>
          <w:rFonts w:hint="eastAsia" w:ascii="仿宋" w:hAnsi="仿宋" w:eastAsia="仿宋"/>
          <w:color w:val="auto"/>
          <w:sz w:val="24"/>
          <w:szCs w:val="24"/>
          <w:highlight w:val="red"/>
          <w:lang w:val="en-US" w:eastAsia="zh-CN"/>
          <w:rPrChange w:id="25" w:author="累了就睡吧" w:date="2024-12-18T14:59:11Z">
            <w:rPr>
              <w:rFonts w:hint="eastAsia" w:ascii="仿宋" w:hAnsi="仿宋" w:eastAsia="仿宋"/>
              <w:color w:val="auto"/>
              <w:sz w:val="24"/>
              <w:szCs w:val="24"/>
              <w:lang w:val="en-US" w:eastAsia="zh-CN"/>
            </w:rPr>
          </w:rPrChange>
        </w:rPr>
        <w:t xml:space="preserve">.下列哪一个不属于宪法性文件（ D ）。 </w:t>
      </w:r>
    </w:p>
    <w:p w14:paraId="57E80EA6">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A.组织法B.立法法 C.选举法 D.行政法</w:t>
      </w:r>
    </w:p>
    <w:p w14:paraId="792D5722">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 xml:space="preserve">66.下列哪一个不属于中华法系的内容（ D ）。 </w:t>
      </w:r>
    </w:p>
    <w:p w14:paraId="2B426BCE">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A.德主刑辅B.明德慎罚 C.出礼入刑 D.罪责刑相适应</w:t>
      </w:r>
    </w:p>
    <w:p w14:paraId="2369FE5C">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67.关于宪法宣誓，下列说法准确的是（ D ）。</w:t>
      </w:r>
    </w:p>
    <w:p w14:paraId="4D848B00">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A.所有机关工作人员就职时应当按照法律规定公开进行宪法宣誓。</w:t>
      </w:r>
    </w:p>
    <w:p w14:paraId="489E890C">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B.党的机关工作人员就职时应当按照法律规定公开进行宪法宣誓。</w:t>
      </w:r>
    </w:p>
    <w:p w14:paraId="7EAD9625">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C.党和国家工作人员就职时应当按照法律规定公开进行宪法宣誓。</w:t>
      </w:r>
    </w:p>
    <w:p w14:paraId="5E1C793B">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D.国家工作人员就职时应当按照法律规定公开进行宪法宣誓。</w:t>
      </w:r>
    </w:p>
    <w:p w14:paraId="29228EAC">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68</w:t>
      </w:r>
      <w:r>
        <w:rPr>
          <w:rFonts w:hint="eastAsia" w:ascii="仿宋" w:hAnsi="仿宋" w:eastAsia="仿宋"/>
          <w:color w:val="auto"/>
          <w:sz w:val="24"/>
          <w:szCs w:val="24"/>
          <w:highlight w:val="red"/>
          <w:lang w:val="en-US" w:eastAsia="zh-CN"/>
          <w:rPrChange w:id="26" w:author="累了就睡吧" w:date="2024-12-18T14:58:01Z">
            <w:rPr>
              <w:rFonts w:hint="eastAsia" w:ascii="仿宋" w:hAnsi="仿宋" w:eastAsia="仿宋"/>
              <w:color w:val="auto"/>
              <w:sz w:val="24"/>
              <w:szCs w:val="24"/>
              <w:lang w:val="en-US" w:eastAsia="zh-CN"/>
            </w:rPr>
          </w:rPrChange>
        </w:rPr>
        <w:t>.下列哪一次大会提出到2035年基本建成法治国家、法治政府、法治社会（D）</w:t>
      </w:r>
      <w:r>
        <w:rPr>
          <w:rFonts w:hint="eastAsia" w:ascii="仿宋" w:hAnsi="仿宋" w:eastAsia="仿宋"/>
          <w:color w:val="auto"/>
          <w:sz w:val="24"/>
          <w:szCs w:val="24"/>
          <w:lang w:val="en-US" w:eastAsia="zh-CN"/>
        </w:rPr>
        <w:t xml:space="preserve">。 </w:t>
      </w:r>
    </w:p>
    <w:p w14:paraId="238613E8">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A.党的十六大B.党的十七大 C.党的十八大 D.党的十九大</w:t>
      </w:r>
    </w:p>
    <w:p w14:paraId="12535D04">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69</w:t>
      </w:r>
      <w:r>
        <w:rPr>
          <w:rFonts w:hint="eastAsia" w:ascii="仿宋" w:hAnsi="仿宋" w:eastAsia="仿宋"/>
          <w:color w:val="auto"/>
          <w:sz w:val="24"/>
          <w:szCs w:val="24"/>
          <w:highlight w:val="red"/>
          <w:lang w:val="en-US" w:eastAsia="zh-CN"/>
          <w:rPrChange w:id="27" w:author="累了就睡吧" w:date="2024-12-18T14:57:52Z">
            <w:rPr>
              <w:rFonts w:hint="eastAsia" w:ascii="仿宋" w:hAnsi="仿宋" w:eastAsia="仿宋"/>
              <w:color w:val="auto"/>
              <w:sz w:val="24"/>
              <w:szCs w:val="24"/>
              <w:lang w:val="en-US" w:eastAsia="zh-CN"/>
            </w:rPr>
          </w:rPrChange>
        </w:rPr>
        <w:t xml:space="preserve">.下列哪一次大会审议通过了《中共中央关于制定国民经济和社会发展第十四个五年规划和二○三五年远景目标的建议》（C）。 </w:t>
      </w:r>
    </w:p>
    <w:p w14:paraId="382576DD">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A.十九届三中全会B.十九届四中全会 C.十九届五中全会 D.十九届六中全会</w:t>
      </w:r>
    </w:p>
    <w:p w14:paraId="35ABC8E8">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70.“天下之事，不难于立法，而难于法之必行。”指的是（ B）。</w:t>
      </w:r>
    </w:p>
    <w:p w14:paraId="7CD6E55B">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A.科学立法B.严格执法C.公正司法D.全民守法</w:t>
      </w:r>
    </w:p>
    <w:p w14:paraId="403AA75D">
      <w:pPr>
        <w:keepNext w:val="0"/>
        <w:keepLines w:val="0"/>
        <w:pageBreakBefore w:val="0"/>
        <w:kinsoku/>
        <w:wordWrap/>
        <w:overflowPunct/>
        <w:topLinePunct w:val="0"/>
        <w:autoSpaceDE/>
        <w:autoSpaceDN/>
        <w:bidi w:val="0"/>
        <w:adjustRightInd/>
        <w:snapToGrid/>
        <w:spacing w:line="312" w:lineRule="auto"/>
        <w:textAlignment w:val="auto"/>
        <w:rPr>
          <w:rFonts w:hint="eastAsia" w:ascii="仿宋" w:hAnsi="仿宋" w:eastAsia="仿宋"/>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累了就睡吧">
    <w15:presenceInfo w15:providerId="WPS Office" w15:userId="68928283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JjM2I4ZDY5NWM5NTQ0ZjNhODA3MTRiMmVlMDZmODAifQ=="/>
  </w:docVars>
  <w:rsids>
    <w:rsidRoot w:val="26D46A0F"/>
    <w:rsid w:val="04A43D3E"/>
    <w:rsid w:val="0EC152EC"/>
    <w:rsid w:val="17617463"/>
    <w:rsid w:val="26D46A0F"/>
    <w:rsid w:val="2E600E70"/>
    <w:rsid w:val="34953851"/>
    <w:rsid w:val="48FC179B"/>
    <w:rsid w:val="49297596"/>
    <w:rsid w:val="5BA147BF"/>
    <w:rsid w:val="5BD30310"/>
    <w:rsid w:val="5D5E1777"/>
    <w:rsid w:val="5DE11D0A"/>
    <w:rsid w:val="65EC4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autoRedefine/>
    <w:qFormat/>
    <w:uiPriority w:val="0"/>
    <w:pPr>
      <w:widowControl/>
      <w:spacing w:before="100" w:beforeAutospacing="1" w:after="100" w:afterAutospacing="1" w:line="360" w:lineRule="auto"/>
      <w:jc w:val="left"/>
    </w:pPr>
    <w:rPr>
      <w:rFonts w:ascii="宋体" w:hAnsi="宋体" w:cs="宋体"/>
      <w:kern w:val="0"/>
      <w:sz w:val="24"/>
    </w:rPr>
  </w:style>
</w:styles>
</file>

<file path=word/_rels/document.xml.rels><?xml version="1.0" encoding="UTF-8" standalone="yes"?>
<Relationships xmlns="http://schemas.openxmlformats.org/package/2006/relationships"><Relationship Id="rId5" Type="http://schemas.microsoft.com/office/2011/relationships/people" Target="people.xml"/><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5157</Words>
  <Characters>5658</Characters>
  <Lines>0</Lines>
  <Paragraphs>0</Paragraphs>
  <TotalTime>35</TotalTime>
  <ScaleCrop>false</ScaleCrop>
  <LinksUpToDate>false</LinksUpToDate>
  <CharactersWithSpaces>6414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2022-03-15T14:22:00Z</dcterms:created>
  <dc:creator>晨晨</dc:creator>
  <cp:lastModifiedBy>累了就睡吧</cp:lastModifiedBy>
  <dcterms:modified xsi:type="dcterms:W3CDTF">2024-12-18T07:04:37Z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89FBA59C092F4ECC8166F181E8783E93_13</vt:lpwstr>
  </property>
</Properties>
</file>